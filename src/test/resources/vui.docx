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B08FE" w14:textId="77777777" w:rsidR="00CA4B0B" w:rsidRDefault="00342F4C">
      <w:pPr>
        <w:pStyle w:val="Title"/>
      </w:pPr>
      <w:bookmarkStart w:id="0" w:name="_bqrrd6pvtaoj" w:colFirst="0" w:colLast="0"/>
      <w:bookmarkEnd w:id="0"/>
      <w:r>
        <w:t>Voice-driven Knowledge Graph Journey with Neo4j and Amazon Alexa</w:t>
      </w:r>
    </w:p>
    <w:p w14:paraId="6724D721" w14:textId="77777777" w:rsidR="00CA4B0B" w:rsidRDefault="00CA4B0B"/>
    <w:p w14:paraId="0B5E0BB2" w14:textId="77777777" w:rsidR="00CA4B0B" w:rsidRDefault="00342F4C">
      <w:pPr>
        <w:rPr>
          <w:b/>
        </w:rPr>
      </w:pPr>
      <w:r>
        <w:rPr>
          <w:b/>
        </w:rPr>
        <w:t>Abstract (300 chars)</w:t>
      </w:r>
    </w:p>
    <w:p w14:paraId="31F3650F" w14:textId="77777777" w:rsidR="00CA4B0B" w:rsidRDefault="00CA4B0B"/>
    <w:p w14:paraId="6178CF88" w14:textId="77777777" w:rsidR="00CA4B0B" w:rsidRDefault="00342F4C">
      <w:r>
        <w:t xml:space="preserve">This talk highlights how graph databases help the creation of complex human computer interaction interfaces </w:t>
      </w:r>
      <w:commentRangeStart w:id="1"/>
      <w:commentRangeStart w:id="2"/>
      <w:commentRangeStart w:id="3"/>
      <w:commentRangeStart w:id="4"/>
      <w:commentRangeStart w:id="5"/>
      <w:r>
        <w:t>solving non-trivial tasks</w:t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  <w:commentRangeEnd w:id="4"/>
      <w:r>
        <w:commentReference w:id="4"/>
      </w:r>
      <w:commentRangeEnd w:id="5"/>
      <w:r>
        <w:commentReference w:id="5"/>
      </w:r>
      <w:r>
        <w:t xml:space="preserve"> such as understanding user intent</w:t>
      </w:r>
      <w:del w:id="6" w:author="Luanne Misquitta" w:date="2017-07-15T14:12:00Z">
        <w:r>
          <w:delText>s</w:delText>
        </w:r>
      </w:del>
      <w:r>
        <w:t xml:space="preserve">, keeping an accurate context aware representation of </w:t>
      </w:r>
      <w:del w:id="7" w:author="Luanne Misquitta" w:date="2017-07-15T14:12:00Z">
        <w:r>
          <w:delText xml:space="preserve">a </w:delText>
        </w:r>
      </w:del>
      <w:r>
        <w:t>user interaction and how to guide them in a domain specific knowledge base.</w:t>
      </w:r>
    </w:p>
    <w:p w14:paraId="72BE8180" w14:textId="77777777" w:rsidR="00CA4B0B" w:rsidRDefault="00CA4B0B"/>
    <w:p w14:paraId="117AF753" w14:textId="77777777" w:rsidR="00CA4B0B" w:rsidRDefault="00342F4C">
      <w:pPr>
        <w:rPr>
          <w:b/>
        </w:rPr>
      </w:pPr>
      <w:r>
        <w:rPr>
          <w:b/>
        </w:rPr>
        <w:t>Description</w:t>
      </w:r>
    </w:p>
    <w:p w14:paraId="356EED51" w14:textId="77777777" w:rsidR="00CA4B0B" w:rsidRDefault="00CA4B0B"/>
    <w:p w14:paraId="7B92FECF" w14:textId="77777777" w:rsidR="00CA4B0B" w:rsidRDefault="00342F4C">
      <w:r>
        <w:t>In 2016, 25% of web searches on Android were made by voice and this percent</w:t>
      </w:r>
      <w:r>
        <w:t xml:space="preserve">age is predicted to double by 2018. </w:t>
      </w:r>
    </w:p>
    <w:p w14:paraId="514648DA" w14:textId="77777777" w:rsidR="00CA4B0B" w:rsidRDefault="00342F4C">
      <w:r>
        <w:t xml:space="preserve">From Amazon Alexa to Google Home, smartwatches and in-car systems, touch is no longer the primary user interface. </w:t>
      </w:r>
    </w:p>
    <w:p w14:paraId="1065C491" w14:textId="77777777" w:rsidR="00CA4B0B" w:rsidRDefault="00CA4B0B"/>
    <w:p w14:paraId="2B329B56" w14:textId="77777777" w:rsidR="00CA4B0B" w:rsidRDefault="00342F4C">
      <w:r>
        <w:t>In this talk, Alessandro and Christophe will demonstrate how graphs and machine learning are used to cr</w:t>
      </w:r>
      <w:r>
        <w:t>eate an extracted and enriched graph representation of knowledge from text corpus and other data sources.</w:t>
      </w:r>
    </w:p>
    <w:p w14:paraId="4F7DEF9C" w14:textId="77777777" w:rsidR="00CA4B0B" w:rsidRDefault="00CA4B0B"/>
    <w:p w14:paraId="2D5E0472" w14:textId="77777777" w:rsidR="00CA4B0B" w:rsidRDefault="00342F4C">
      <w:ins w:id="8" w:author="Luanne Misquitta" w:date="2017-07-15T14:13:00Z">
        <w:r>
          <w:t>This</w:t>
        </w:r>
      </w:ins>
      <w:del w:id="9" w:author="Luanne Misquitta" w:date="2017-07-15T14:13:00Z">
        <w:r>
          <w:delText>Such</w:delText>
        </w:r>
      </w:del>
      <w:r>
        <w:t xml:space="preserve"> representation will then be used to map user intents made by voice to an entry point in this Neo4j backed knowledge graph.</w:t>
      </w:r>
    </w:p>
    <w:p w14:paraId="0ADD5BEA" w14:textId="77777777" w:rsidR="00CA4B0B" w:rsidRDefault="00CA4B0B"/>
    <w:p w14:paraId="691BD2F5" w14:textId="77777777" w:rsidR="00CA4B0B" w:rsidRDefault="00342F4C">
      <w:r>
        <w:t>Every user inter</w:t>
      </w:r>
      <w:r>
        <w:t xml:space="preserve">action will then have to be taken into account at </w:t>
      </w:r>
      <w:del w:id="10" w:author="Luanne Misquitta" w:date="2017-07-15T14:15:00Z">
        <w:r>
          <w:delText xml:space="preserve">any </w:delText>
        </w:r>
      </w:del>
      <w:r>
        <w:t>further step</w:t>
      </w:r>
      <w:ins w:id="11" w:author="Luanne Misquitta" w:date="2017-07-15T14:15:00Z">
        <w:r>
          <w:t>s</w:t>
        </w:r>
      </w:ins>
      <w:r>
        <w:t xml:space="preserve"> and we will highlight why graphs are an ideal data structure for keeping an accurate representation of </w:t>
      </w:r>
      <w:del w:id="12" w:author="Luanne Misquitta" w:date="2017-07-15T14:15:00Z">
        <w:r>
          <w:delText xml:space="preserve">a </w:delText>
        </w:r>
      </w:del>
      <w:r>
        <w:t>user context in order to avoid what is called machine or bot amnesia.</w:t>
      </w:r>
    </w:p>
    <w:p w14:paraId="6B78EE9F" w14:textId="77777777" w:rsidR="00CA4B0B" w:rsidRDefault="00CA4B0B"/>
    <w:p w14:paraId="19674000" w14:textId="77777777" w:rsidR="00CA4B0B" w:rsidRDefault="00342F4C">
      <w:r>
        <w:t>The speakers</w:t>
      </w:r>
      <w:r>
        <w:t xml:space="preserve"> will then conclude </w:t>
      </w:r>
      <w:ins w:id="13" w:author="Luanne Misquitta" w:date="2017-07-15T14:15:00Z">
        <w:r>
          <w:t xml:space="preserve">the session </w:t>
        </w:r>
      </w:ins>
      <w:r>
        <w:t xml:space="preserve">by </w:t>
      </w:r>
      <w:ins w:id="14" w:author="Luanne Misquitta" w:date="2017-07-15T14:15:00Z">
        <w:r>
          <w:t xml:space="preserve">explaining about </w:t>
        </w:r>
      </w:ins>
      <w:r>
        <w:t>how recommendation</w:t>
      </w:r>
      <w:del w:id="15" w:author="Luanne Misquitta" w:date="2017-07-15T14:16:00Z">
        <w:r>
          <w:delText>s</w:delText>
        </w:r>
      </w:del>
      <w:r>
        <w:t xml:space="preserve"> algorithms are used to predict next steps of the user’s journey.</w:t>
      </w:r>
    </w:p>
    <w:p w14:paraId="290F0BC1" w14:textId="77777777" w:rsidR="00CA4B0B" w:rsidRDefault="00CA4B0B"/>
    <w:p w14:paraId="4142B717" w14:textId="77777777" w:rsidR="00CA4B0B" w:rsidRDefault="00CA4B0B"/>
    <w:p w14:paraId="3776CE3D" w14:textId="77777777" w:rsidR="00342F4C" w:rsidRDefault="00342F4C"/>
    <w:p w14:paraId="63D2CEAD" w14:textId="77777777" w:rsidR="00342F4C" w:rsidRDefault="00342F4C"/>
    <w:p w14:paraId="294FBEDB" w14:textId="77777777" w:rsidR="00342F4C" w:rsidRDefault="00342F4C"/>
    <w:p w14:paraId="7359A2A2" w14:textId="77777777" w:rsidR="00342F4C" w:rsidRDefault="00342F4C"/>
    <w:p w14:paraId="50C12134" w14:textId="77777777" w:rsidR="00342F4C" w:rsidRDefault="00342F4C"/>
    <w:p w14:paraId="1C23A794" w14:textId="77777777" w:rsidR="00342F4C" w:rsidRDefault="00342F4C"/>
    <w:p w14:paraId="1EE08A85" w14:textId="77777777" w:rsidR="00342F4C" w:rsidRDefault="00342F4C"/>
    <w:p w14:paraId="272EDB2C" w14:textId="77777777" w:rsidR="00342F4C" w:rsidRDefault="00342F4C"/>
    <w:p w14:paraId="4B9AEC11" w14:textId="77777777" w:rsidR="00342F4C" w:rsidRDefault="00342F4C"/>
    <w:p w14:paraId="115F3427" w14:textId="77777777" w:rsidR="00342F4C" w:rsidRDefault="00342F4C"/>
    <w:p w14:paraId="0C6065D5" w14:textId="77777777" w:rsidR="00342F4C" w:rsidRDefault="00342F4C"/>
    <w:p w14:paraId="692F4F8E" w14:textId="77777777" w:rsidR="00342F4C" w:rsidRDefault="00342F4C"/>
    <w:p w14:paraId="570BD6BF" w14:textId="77777777" w:rsidR="00342F4C" w:rsidRDefault="00342F4C"/>
    <w:p w14:paraId="7C3A4742" w14:textId="77777777" w:rsidR="00342F4C" w:rsidRDefault="00342F4C"/>
    <w:p w14:paraId="62CCA211" w14:textId="77777777" w:rsidR="00342F4C" w:rsidRDefault="00342F4C"/>
    <w:p w14:paraId="5F724003" w14:textId="77777777" w:rsidR="00342F4C" w:rsidRDefault="00342F4C">
      <w:r>
        <w:t>Content on page 2</w:t>
      </w:r>
    </w:p>
    <w:p w14:paraId="3D0EAB20" w14:textId="77777777" w:rsidR="00342F4C" w:rsidRDefault="00342F4C"/>
    <w:p w14:paraId="76C7C403" w14:textId="77777777" w:rsidR="00342F4C" w:rsidRDefault="00342F4C"/>
    <w:p w14:paraId="68B79BAD" w14:textId="77777777" w:rsidR="00342F4C" w:rsidRDefault="00342F4C"/>
    <w:p w14:paraId="66DC2DF6" w14:textId="77777777" w:rsidR="00342F4C" w:rsidRDefault="00342F4C"/>
    <w:p w14:paraId="27DC28B6" w14:textId="77777777" w:rsidR="00342F4C" w:rsidRDefault="00342F4C"/>
    <w:p w14:paraId="441288A3" w14:textId="77777777" w:rsidR="00342F4C" w:rsidRDefault="00342F4C"/>
    <w:p w14:paraId="1610A9BD" w14:textId="77777777" w:rsidR="00342F4C" w:rsidRDefault="00342F4C"/>
    <w:p w14:paraId="184C66F1" w14:textId="77777777" w:rsidR="00342F4C" w:rsidRDefault="00342F4C"/>
    <w:p w14:paraId="4615F6A1" w14:textId="77777777" w:rsidR="00342F4C" w:rsidRDefault="00342F4C"/>
    <w:p w14:paraId="53A3587A" w14:textId="77777777" w:rsidR="00342F4C" w:rsidRDefault="00342F4C"/>
    <w:p w14:paraId="3C861FEE" w14:textId="77777777" w:rsidR="00342F4C" w:rsidRDefault="00342F4C"/>
    <w:p w14:paraId="0083BE9D" w14:textId="77777777" w:rsidR="00342F4C" w:rsidRDefault="00342F4C"/>
    <w:p w14:paraId="593435A5" w14:textId="77777777" w:rsidR="00342F4C" w:rsidRDefault="00342F4C"/>
    <w:p w14:paraId="42FAE604" w14:textId="77777777" w:rsidR="00342F4C" w:rsidRDefault="00342F4C"/>
    <w:p w14:paraId="2E56FC0C" w14:textId="77777777" w:rsidR="00342F4C" w:rsidRDefault="00342F4C"/>
    <w:p w14:paraId="5A1034F8" w14:textId="77777777" w:rsidR="00342F4C" w:rsidRDefault="00342F4C"/>
    <w:p w14:paraId="3ACCFB6A" w14:textId="77777777" w:rsidR="00342F4C" w:rsidRDefault="00342F4C"/>
    <w:p w14:paraId="64D5EBDF" w14:textId="77777777" w:rsidR="00342F4C" w:rsidRDefault="00342F4C"/>
    <w:p w14:paraId="7DC6A618" w14:textId="77777777" w:rsidR="00342F4C" w:rsidRDefault="00342F4C"/>
    <w:p w14:paraId="48DEEFFD" w14:textId="77777777" w:rsidR="00342F4C" w:rsidRDefault="00342F4C"/>
    <w:p w14:paraId="2BA98DC2" w14:textId="77777777" w:rsidR="00342F4C" w:rsidRDefault="00342F4C"/>
    <w:p w14:paraId="22B024F1" w14:textId="77777777" w:rsidR="00342F4C" w:rsidRDefault="00342F4C"/>
    <w:p w14:paraId="5A8606BE" w14:textId="77777777" w:rsidR="00342F4C" w:rsidRDefault="00342F4C"/>
    <w:p w14:paraId="62BD9504" w14:textId="77777777" w:rsidR="00342F4C" w:rsidRDefault="00342F4C"/>
    <w:p w14:paraId="1E0AAD2C" w14:textId="77777777" w:rsidR="00342F4C" w:rsidRDefault="00342F4C"/>
    <w:p w14:paraId="1AA227FC" w14:textId="77777777" w:rsidR="00342F4C" w:rsidRDefault="00342F4C"/>
    <w:p w14:paraId="59E4AE76" w14:textId="77777777" w:rsidR="00342F4C" w:rsidRDefault="00342F4C"/>
    <w:p w14:paraId="3505BC62" w14:textId="77777777" w:rsidR="00342F4C" w:rsidRDefault="00342F4C"/>
    <w:p w14:paraId="3818DB70" w14:textId="77777777" w:rsidR="00342F4C" w:rsidRDefault="00342F4C"/>
    <w:p w14:paraId="2CA71761" w14:textId="77777777" w:rsidR="00342F4C" w:rsidRDefault="00342F4C"/>
    <w:p w14:paraId="2138A6DA" w14:textId="77777777" w:rsidR="00342F4C" w:rsidRDefault="00342F4C"/>
    <w:p w14:paraId="1565BF08" w14:textId="77777777" w:rsidR="00342F4C" w:rsidRDefault="00342F4C"/>
    <w:p w14:paraId="7B5E5478" w14:textId="77777777" w:rsidR="00342F4C" w:rsidRDefault="00342F4C"/>
    <w:p w14:paraId="6CDB7321" w14:textId="77777777" w:rsidR="00342F4C" w:rsidRDefault="00342F4C"/>
    <w:p w14:paraId="39DCBCCA" w14:textId="77777777" w:rsidR="00342F4C" w:rsidRDefault="00342F4C"/>
    <w:p w14:paraId="64435857" w14:textId="77777777" w:rsidR="00342F4C" w:rsidRDefault="00342F4C"/>
    <w:p w14:paraId="06A0DBF9" w14:textId="77777777" w:rsidR="00342F4C" w:rsidRDefault="00342F4C"/>
    <w:p w14:paraId="6423952E" w14:textId="77777777" w:rsidR="00342F4C" w:rsidRDefault="00342F4C"/>
    <w:p w14:paraId="441EE89E" w14:textId="77777777" w:rsidR="00342F4C" w:rsidRDefault="00342F4C"/>
    <w:p w14:paraId="70CEC63E" w14:textId="77777777" w:rsidR="00342F4C" w:rsidRDefault="00342F4C"/>
    <w:p w14:paraId="4798385A" w14:textId="77777777" w:rsidR="00342F4C" w:rsidRDefault="00342F4C"/>
    <w:p w14:paraId="35B6AA0A" w14:textId="77777777" w:rsidR="00342F4C" w:rsidRDefault="00342F4C"/>
    <w:p w14:paraId="3BA61734" w14:textId="77777777" w:rsidR="00342F4C" w:rsidRDefault="00342F4C"/>
    <w:p w14:paraId="6DD4E9FF" w14:textId="77777777" w:rsidR="00342F4C" w:rsidRDefault="00342F4C"/>
    <w:p w14:paraId="1C21E01D" w14:textId="77777777" w:rsidR="00342F4C" w:rsidRDefault="00342F4C"/>
    <w:p w14:paraId="5A9F7168" w14:textId="77777777" w:rsidR="00342F4C" w:rsidRDefault="00342F4C"/>
    <w:p w14:paraId="31CE7774" w14:textId="77777777" w:rsidR="00342F4C" w:rsidRDefault="00342F4C"/>
    <w:p w14:paraId="58C95A5B" w14:textId="77777777" w:rsidR="00342F4C" w:rsidRDefault="00342F4C">
      <w:r>
        <w:t>Content on page 3</w:t>
      </w:r>
      <w:bookmarkStart w:id="16" w:name="_GoBack"/>
      <w:bookmarkEnd w:id="16"/>
    </w:p>
    <w:sectPr w:rsidR="00342F4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lessandro Negro" w:date="2017-07-20T14:14:00Z" w:initials="">
    <w:p w14:paraId="6011F90B" w14:textId="77777777" w:rsidR="00CA4B0B" w:rsidRDefault="00342F4C">
      <w:pPr>
        <w:widowControl w:val="0"/>
        <w:spacing w:line="240" w:lineRule="auto"/>
      </w:pPr>
      <w:r>
        <w:t>I would say here something different, like: create complex/advanced HCI solving non-trivial ...</w:t>
      </w:r>
    </w:p>
  </w:comment>
  <w:comment w:id="2" w:author="Christophe Willemsen" w:date="2017-07-20T14:16:00Z" w:initials="">
    <w:p w14:paraId="2C8C0FA9" w14:textId="77777777" w:rsidR="00CA4B0B" w:rsidRDefault="00342F4C">
      <w:pPr>
        <w:widowControl w:val="0"/>
        <w:spacing w:line="240" w:lineRule="auto"/>
      </w:pPr>
      <w:r>
        <w:t>what is HCI ?</w:t>
      </w:r>
    </w:p>
  </w:comment>
  <w:comment w:id="3" w:author="Alessandro Negro" w:date="2017-07-20T14:22:00Z" w:initials="">
    <w:p w14:paraId="1441991E" w14:textId="77777777" w:rsidR="00CA4B0B" w:rsidRDefault="00342F4C">
      <w:pPr>
        <w:widowControl w:val="0"/>
        <w:spacing w:line="240" w:lineRule="auto"/>
      </w:pPr>
      <w:r>
        <w:t>Human Computer Interaction</w:t>
      </w:r>
    </w:p>
  </w:comment>
  <w:comment w:id="4" w:author="Christophe Willemsen" w:date="2017-07-20T14:38:00Z" w:initials="">
    <w:p w14:paraId="339BDBC1" w14:textId="77777777" w:rsidR="00CA4B0B" w:rsidRDefault="00342F4C">
      <w:pPr>
        <w:widowControl w:val="0"/>
        <w:spacing w:line="240" w:lineRule="auto"/>
      </w:pPr>
      <w:r>
        <w:t>better now ?</w:t>
      </w:r>
    </w:p>
  </w:comment>
  <w:comment w:id="5" w:author="Alessandro Negro" w:date="2017-07-20T14:46:00Z" w:initials="">
    <w:p w14:paraId="7D4A5C5E" w14:textId="77777777" w:rsidR="00CA4B0B" w:rsidRDefault="00342F4C">
      <w:pPr>
        <w:widowControl w:val="0"/>
        <w:spacing w:line="240" w:lineRule="auto"/>
      </w:pPr>
      <w:r>
        <w:t>yes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11F90B" w15:done="0"/>
  <w15:commentEx w15:paraId="2C8C0FA9" w15:done="0"/>
  <w15:commentEx w15:paraId="1441991E" w15:done="0"/>
  <w15:commentEx w15:paraId="339BDBC1" w15:done="0"/>
  <w15:commentEx w15:paraId="7D4A5C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A4B0B"/>
    <w:rsid w:val="00342F4C"/>
    <w:rsid w:val="00CA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A168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F4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F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1266</Characters>
  <Application>Microsoft Macintosh Word</Application>
  <DocSecurity>0</DocSecurity>
  <Lines>10</Lines>
  <Paragraphs>2</Paragraphs>
  <ScaleCrop>false</ScaleCrop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Willemsen</cp:lastModifiedBy>
  <cp:revision>2</cp:revision>
  <dcterms:created xsi:type="dcterms:W3CDTF">2018-04-11T00:39:00Z</dcterms:created>
  <dcterms:modified xsi:type="dcterms:W3CDTF">2018-04-11T00:59:00Z</dcterms:modified>
</cp:coreProperties>
</file>